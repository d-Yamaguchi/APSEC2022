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w:t>
      </w:r>
      <w:proofErr w:type="gramStart"/>
      <w:r w:rsidRPr="00956747">
        <w:rPr>
          <w:sz w:val="21"/>
          <w:szCs w:val="21"/>
          <w:lang w:eastAsia="ja-JP"/>
        </w:rPr>
        <w:t>SHOULD  TERMINATE</w:t>
      </w:r>
      <w:proofErr w:type="gramEnd"/>
      <w:r w:rsidRPr="00956747">
        <w:rPr>
          <w:sz w:val="21"/>
          <w:szCs w:val="21"/>
          <w:lang w:eastAsia="ja-JP"/>
        </w:rPr>
        <w:t xml:space="preserv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1F67122E" w14:textId="39063CF7" w:rsidR="00745450" w:rsidRPr="00170DD9" w:rsidRDefault="00170DD9" w:rsidP="00170DD9">
      <w:pPr>
        <w:pStyle w:val="af5"/>
        <w:numPr>
          <w:ilvl w:val="0"/>
          <w:numId w:val="2"/>
        </w:numPr>
        <w:ind w:leftChars="0"/>
        <w:rPr>
          <w:rFonts w:hint="eastAsia"/>
          <w:sz w:val="21"/>
          <w:szCs w:val="21"/>
          <w:lang w:eastAsia="ja-JP"/>
          <w:rPrChange w:id="6" w:author="Microsoft Office User" w:date="2022-07-19T17:06:00Z">
            <w:rPr>
              <w:rFonts w:hint="eastAsia"/>
              <w:lang w:eastAsia="ja-JP"/>
            </w:rPr>
          </w:rPrChange>
        </w:rPr>
        <w:pPrChange w:id="7" w:author="Microsoft Office User" w:date="2022-07-19T17:06:00Z">
          <w:pPr>
            <w:ind w:left="210" w:hangingChars="100" w:hanging="210"/>
          </w:pPr>
        </w:pPrChange>
      </w:pPr>
      <w:ins w:id="8" w:author="Microsoft Office User" w:date="2022-07-19T17:06:00Z">
        <w:r>
          <w:rPr>
            <w:rFonts w:hint="eastAsia"/>
            <w:sz w:val="21"/>
            <w:szCs w:val="21"/>
            <w:lang w:eastAsia="ja-JP"/>
          </w:rPr>
          <w:t>A</w:t>
        </w:r>
        <w:r>
          <w:rPr>
            <w:sz w:val="21"/>
            <w:szCs w:val="21"/>
            <w:lang w:eastAsia="ja-JP"/>
          </w:rPr>
          <w:t>utoMig.zip</w:t>
        </w:r>
      </w:ins>
      <w:bookmarkStart w:id="9" w:name="_GoBack"/>
      <w:bookmarkEnd w:id="9"/>
    </w:p>
    <w:sectPr w:rsidR="00745450" w:rsidRPr="00170DD9"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BBBB" w14:textId="77777777" w:rsidR="00554E1A" w:rsidRDefault="00554E1A">
      <w:pPr>
        <w:widowControl/>
        <w:spacing w:line="20" w:lineRule="exact"/>
      </w:pPr>
    </w:p>
  </w:endnote>
  <w:endnote w:type="continuationSeparator" w:id="0">
    <w:p w14:paraId="15688993" w14:textId="77777777" w:rsidR="00554E1A" w:rsidRDefault="00554E1A">
      <w:r>
        <w:t xml:space="preserve"> </w:t>
      </w:r>
    </w:p>
  </w:endnote>
  <w:endnote w:type="continuationNotice" w:id="1">
    <w:p w14:paraId="5210C75E" w14:textId="77777777" w:rsidR="00554E1A" w:rsidRDefault="00554E1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E8B6" w14:textId="77777777" w:rsidR="00304846" w:rsidRDefault="00554E1A">
    <w:pPr>
      <w:pStyle w:val="a9"/>
    </w:pPr>
    <w:r>
      <w:rPr>
        <w:noProof/>
      </w:rPr>
      <w:pict w14:anchorId="62530B0B">
        <v:shapetype id="_x0000_t202" coordsize="21600,21600" o:spt="202" path="m,l,21600r21600,l21600,xe">
          <v:stroke joinstyle="miter"/>
          <v:path gradientshapeok="t" o:connecttype="rect"/>
        </v:shapetype>
        <v:shape id="Text Box 1" o:spid="_x0000_s2049"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" filled="f" stroked="f">
          <v:textbox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6231D" w14:textId="77777777" w:rsidR="00554E1A" w:rsidRDefault="00554E1A">
      <w:r>
        <w:separator/>
      </w:r>
    </w:p>
  </w:footnote>
  <w:footnote w:type="continuationSeparator" w:id="0">
    <w:p w14:paraId="4F8E4734" w14:textId="77777777" w:rsidR="00554E1A" w:rsidRDefault="00554E1A">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6CE0"/>
    <w:multiLevelType w:val="hybridMultilevel"/>
    <w:tmpl w:val="4DB6AF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23C2004"/>
    <w:multiLevelType w:val="singleLevel"/>
    <w:tmpl w:val="D638E186"/>
    <w:lvl w:ilvl="0">
      <w:start w:val="1"/>
      <w:numFmt w:val="upperLetter"/>
      <w:lvlText w:val="%1."/>
      <w:legacy w:legacy="1" w:legacySpace="0" w:legacyIndent="360"/>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bordersDoNotSurroundHeader/>
  <w:bordersDoNotSurroundFooter/>
  <w:proofState w:spelling="clean" w:grammar="clean"/>
  <w:trackRevision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4501F"/>
    <w:rsid w:val="000744D0"/>
    <w:rsid w:val="000973BC"/>
    <w:rsid w:val="000C4AEB"/>
    <w:rsid w:val="000E2BE6"/>
    <w:rsid w:val="00104368"/>
    <w:rsid w:val="001125CF"/>
    <w:rsid w:val="00122394"/>
    <w:rsid w:val="0015701F"/>
    <w:rsid w:val="00170DD9"/>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80C0A"/>
    <w:rsid w:val="004B0D28"/>
    <w:rsid w:val="004B66C8"/>
    <w:rsid w:val="004C2BA0"/>
    <w:rsid w:val="004C4D9E"/>
    <w:rsid w:val="004D2432"/>
    <w:rsid w:val="004D70FE"/>
    <w:rsid w:val="00505700"/>
    <w:rsid w:val="00506E52"/>
    <w:rsid w:val="00515D5B"/>
    <w:rsid w:val="00517276"/>
    <w:rsid w:val="00527748"/>
    <w:rsid w:val="00527B77"/>
    <w:rsid w:val="00554E1A"/>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D4F8C"/>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98B"/>
    <w:rsid w:val="009B4DF1"/>
    <w:rsid w:val="009D62A2"/>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600A9"/>
    <w:rsid w:val="00D957AA"/>
    <w:rsid w:val="00DC40B3"/>
    <w:rsid w:val="00DD2863"/>
    <w:rsid w:val="00DD5B7F"/>
    <w:rsid w:val="00DE7051"/>
    <w:rsid w:val="00DF2EFF"/>
    <w:rsid w:val="00E47833"/>
    <w:rsid w:val="00E73B77"/>
    <w:rsid w:val="00EB33C2"/>
    <w:rsid w:val="00F345B1"/>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3F7C3520"/>
  <w15:docId w15:val="{C1E0E1B2-1776-C94F-9C1C-E64137B2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paragraph" w:styleId="af5">
    <w:name w:val="List Paragraph"/>
    <w:basedOn w:val="a"/>
    <w:uiPriority w:val="34"/>
    <w:qFormat/>
    <w:rsid w:val="00170D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847D2-9BE0-FA4B-B45D-3D5D86D2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1342</Words>
  <Characters>7653</Characters>
  <Application>Microsoft Office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Microsoft Office User</cp:lastModifiedBy>
  <cp:revision>14</cp:revision>
  <cp:lastPrinted>2014-07-23T06:30:00Z</cp:lastPrinted>
  <dcterms:created xsi:type="dcterms:W3CDTF">2014-08-04T12:08:00Z</dcterms:created>
  <dcterms:modified xsi:type="dcterms:W3CDTF">2022-07-19T08:06:00Z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